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C41" w:rsidRPr="007F38A8" w:rsidRDefault="00820C41" w:rsidP="00820C41">
      <w:pPr>
        <w:pStyle w:val="Heading1"/>
        <w:rPr>
          <w:i/>
          <w:sz w:val="28"/>
          <w:szCs w:val="28"/>
        </w:rPr>
      </w:pPr>
      <w:bookmarkStart w:id="0" w:name="_Toc453015782"/>
      <w:r w:rsidRPr="007F38A8">
        <w:rPr>
          <w:sz w:val="36"/>
          <w:szCs w:val="36"/>
        </w:rPr>
        <w:t>Увод</w:t>
      </w:r>
      <w:bookmarkEnd w:id="0"/>
      <w:r>
        <w:rPr>
          <w:iCs/>
          <w:kern w:val="0"/>
          <w:sz w:val="28"/>
          <w:szCs w:val="28"/>
          <w:lang w:val="en-US"/>
        </w:rPr>
        <w:t xml:space="preserve"> </w:t>
      </w:r>
      <w:bookmarkStart w:id="1" w:name="_GoBack"/>
      <w:bookmarkEnd w:id="1"/>
    </w:p>
    <w:p w:rsidR="00820C41" w:rsidRDefault="00820C41" w:rsidP="00820C41">
      <w:pPr>
        <w:pStyle w:val="Heading2"/>
        <w:ind w:left="578" w:hanging="578"/>
        <w:rPr>
          <w:lang w:val="ru-RU"/>
        </w:rPr>
      </w:pPr>
      <w:bookmarkStart w:id="2" w:name="_Toc382140908"/>
      <w:bookmarkStart w:id="3" w:name="_Toc390194284"/>
      <w:r>
        <w:rPr>
          <w:lang w:val="ru-RU"/>
        </w:rPr>
        <w:t xml:space="preserve"> </w:t>
      </w:r>
      <w:bookmarkStart w:id="4" w:name="_Toc453015783"/>
      <w:r w:rsidRPr="00835B86">
        <w:rPr>
          <w:lang w:val="ru-RU"/>
        </w:rPr>
        <w:t>Актуалност на проблема и мотивация</w:t>
      </w:r>
      <w:bookmarkEnd w:id="2"/>
      <w:bookmarkEnd w:id="3"/>
      <w:bookmarkEnd w:id="4"/>
    </w:p>
    <w:p w:rsidR="00302ACF" w:rsidRPr="00D32CBB" w:rsidRDefault="00302ACF" w:rsidP="00302ACF">
      <w:pP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Казват, че човек трябва поне веднъж годишно да посещава места, на които никога не е бил.</w:t>
      </w:r>
    </w:p>
    <w:p w:rsidR="00CD402E" w:rsidRPr="00D32CBB" w:rsidRDefault="00CD402E" w:rsidP="00CD402E">
      <w:pP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Смята се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, че харченето на средства за опит е по-вероятно да донесе трайно щастие, отколкото тяхното прахосване по материални н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еща. Причината е, че хората се адаптират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към физическите обекти - което означава, че нещата, които 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са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купили с течение на времето ще 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им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носят все по-малко радост. 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>Обратно на това</w:t>
      </w:r>
      <w:r w:rsidRPr="00D32CBB"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t xml:space="preserve"> радостта от преживяно пътуване и емоцията от спомените само се увеличава.</w:t>
      </w:r>
    </w:p>
    <w:p w:rsidR="00F20128" w:rsidRPr="00D32CBB" w:rsidRDefault="00CD402E" w:rsidP="00F20128">
      <w:pP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</w:pPr>
      <w:r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Пътуването е свързано предимно и само с положителна емоция</w:t>
      </w:r>
      <w:r w:rsidR="003D6437"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F5305B"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3D6437"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И</w:t>
      </w:r>
      <w:r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 xml:space="preserve"> за да </w:t>
      </w:r>
      <w:r w:rsidR="003D6437"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 xml:space="preserve"> се пътува н</w:t>
      </w:r>
      <w:r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е винаги се</w:t>
      </w:r>
      <w:r w:rsidR="003D6437"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 xml:space="preserve"> изисква много, д</w:t>
      </w:r>
      <w:r w:rsidRPr="00D32CBB">
        <w:rPr>
          <w:rStyle w:val="Strong"/>
          <w:rFonts w:ascii="Times New Roman" w:hAnsi="Times New Roman" w:cs="Times New Roman"/>
          <w:b w:val="0"/>
          <w:noProof/>
          <w:sz w:val="24"/>
          <w:szCs w:val="24"/>
          <w:bdr w:val="none" w:sz="0" w:space="0" w:color="auto" w:frame="1"/>
          <w:shd w:val="clear" w:color="auto" w:fill="FFFFFF"/>
        </w:rPr>
        <w:t>ори разходката до близкия град, планина или музей са пътешествие и нови емоции.</w:t>
      </w:r>
    </w:p>
    <w:p w:rsidR="00F20128" w:rsidRPr="00D32CBB" w:rsidRDefault="00F20128" w:rsidP="00C712F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F201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След като вече </w:t>
      </w:r>
      <w:r w:rsidR="00B151DC" w:rsidRPr="00D32CBB">
        <w:rPr>
          <w:rFonts w:ascii="Times New Roman" w:eastAsia="Times New Roman" w:hAnsi="Times New Roman" w:cs="Times New Roman"/>
          <w:noProof/>
          <w:sz w:val="24"/>
          <w:szCs w:val="24"/>
        </w:rPr>
        <w:t>е</w:t>
      </w:r>
      <w:r w:rsidRPr="00F201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на</w:t>
      </w:r>
      <w:r w:rsidR="00B151DC" w:rsidRPr="00D32CBB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белязана как и къде да се прекара </w:t>
      </w:r>
      <w:r w:rsidRPr="00F201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вободното време, остава едно от най-важните неща - организирането на пътуването. Със сигурност някои </w:t>
      </w:r>
      <w:r w:rsidR="00B151DC" w:rsidRPr="00D32CBB">
        <w:rPr>
          <w:rFonts w:ascii="Times New Roman" w:eastAsia="Times New Roman" w:hAnsi="Times New Roman" w:cs="Times New Roman"/>
          <w:noProof/>
          <w:sz w:val="24"/>
          <w:szCs w:val="24"/>
        </w:rPr>
        <w:t>хора</w:t>
      </w:r>
      <w:r w:rsidRPr="00F201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не се доверяват на организаторските си способности и предпочитат агенция да свърши всичко - мест</w:t>
      </w:r>
      <w:r w:rsidR="00B151DC" w:rsidRPr="00D32CBB">
        <w:rPr>
          <w:rFonts w:ascii="Times New Roman" w:eastAsia="Times New Roman" w:hAnsi="Times New Roman" w:cs="Times New Roman"/>
          <w:noProof/>
          <w:sz w:val="24"/>
          <w:szCs w:val="24"/>
        </w:rPr>
        <w:t>ата, които да посетят, хотелите в които да отседнат</w:t>
      </w:r>
      <w:r w:rsidRPr="00F20128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и т.н. </w:t>
      </w:r>
    </w:p>
    <w:p w:rsidR="00F20128" w:rsidRPr="00D32CBB" w:rsidRDefault="00F20128" w:rsidP="00F20128">
      <w:pPr>
        <w:rPr>
          <w:rFonts w:ascii="Times New Roman" w:hAnsi="Times New Roman" w:cs="Times New Roman"/>
          <w:noProof/>
          <w:sz w:val="24"/>
          <w:szCs w:val="24"/>
        </w:rPr>
      </w:pPr>
    </w:p>
    <w:p w:rsidR="00C712FA" w:rsidRPr="00D32CBB" w:rsidRDefault="00C712FA" w:rsidP="00F20128">
      <w:pPr>
        <w:pStyle w:val="NormalWeb"/>
        <w:shd w:val="clear" w:color="auto" w:fill="FDFDFD"/>
        <w:spacing w:before="0" w:beforeAutospacing="0" w:after="150" w:afterAutospacing="0" w:line="360" w:lineRule="atLeast"/>
        <w:rPr>
          <w:noProof/>
        </w:rPr>
      </w:pPr>
      <w:r w:rsidRPr="00D32CBB">
        <w:rPr>
          <w:noProof/>
        </w:rPr>
        <w:t xml:space="preserve">Всъщност </w:t>
      </w:r>
      <w:r w:rsidRPr="00D32CBB">
        <w:rPr>
          <w:noProof/>
        </w:rPr>
        <w:t xml:space="preserve">в ерата на развитите информационни технологии </w:t>
      </w:r>
      <w:r w:rsidRPr="00D32CBB">
        <w:rPr>
          <w:noProof/>
        </w:rPr>
        <w:t xml:space="preserve">самостоятелното организиране на пътуване е напълно възможно, а ползите от </w:t>
      </w:r>
      <w:r w:rsidRPr="00D32CBB">
        <w:rPr>
          <w:noProof/>
        </w:rPr>
        <w:t>евентуално попадане сред група екскурзианти с разнопосочни интереси, интелект, култура и предпочитания</w:t>
      </w:r>
      <w:r w:rsidRPr="00D32CBB">
        <w:rPr>
          <w:noProof/>
        </w:rPr>
        <w:t xml:space="preserve"> са много. </w:t>
      </w:r>
      <w:r w:rsidR="00F20128" w:rsidRPr="00D32CBB">
        <w:rPr>
          <w:noProof/>
        </w:rPr>
        <w:t xml:space="preserve">В </w:t>
      </w:r>
      <w:r w:rsidRPr="00D32CBB">
        <w:rPr>
          <w:noProof/>
        </w:rPr>
        <w:t>повечето</w:t>
      </w:r>
      <w:r w:rsidR="00F20128" w:rsidRPr="00D32CBB">
        <w:rPr>
          <w:noProof/>
        </w:rPr>
        <w:t xml:space="preserve"> случаи се спестяват и разходи, но по-важното е, че пътувайки самостоятелно,</w:t>
      </w:r>
      <w:r w:rsidRPr="00D32CBB">
        <w:rPr>
          <w:noProof/>
        </w:rPr>
        <w:t xml:space="preserve">хората се застраховат от </w:t>
      </w:r>
      <w:r w:rsidR="00F20128" w:rsidRPr="00D32CBB">
        <w:rPr>
          <w:noProof/>
        </w:rPr>
        <w:t xml:space="preserve">редица разочарования като например да </w:t>
      </w:r>
      <w:r w:rsidRPr="00D32CBB">
        <w:rPr>
          <w:noProof/>
        </w:rPr>
        <w:t>стигнат</w:t>
      </w:r>
      <w:r w:rsidR="00F20128" w:rsidRPr="00D32CBB">
        <w:rPr>
          <w:noProof/>
        </w:rPr>
        <w:t xml:space="preserve"> до мечтаната дестинация, без да </w:t>
      </w:r>
      <w:r w:rsidRPr="00D32CBB">
        <w:rPr>
          <w:noProof/>
        </w:rPr>
        <w:t>видят</w:t>
      </w:r>
      <w:r w:rsidR="00F20128" w:rsidRPr="00D32CBB">
        <w:rPr>
          <w:noProof/>
        </w:rPr>
        <w:t xml:space="preserve"> всичко, което интересува лично </w:t>
      </w:r>
      <w:r w:rsidRPr="00D32CBB">
        <w:rPr>
          <w:noProof/>
        </w:rPr>
        <w:t>тях</w:t>
      </w:r>
      <w:r w:rsidR="00F20128" w:rsidRPr="00D32CBB">
        <w:rPr>
          <w:noProof/>
        </w:rPr>
        <w:t xml:space="preserve">, да </w:t>
      </w:r>
      <w:r w:rsidRPr="00D32CBB">
        <w:rPr>
          <w:noProof/>
        </w:rPr>
        <w:t>чакат</w:t>
      </w:r>
      <w:r w:rsidR="00F20128" w:rsidRPr="00D32CBB">
        <w:rPr>
          <w:noProof/>
        </w:rPr>
        <w:t xml:space="preserve"> другит</w:t>
      </w:r>
      <w:r w:rsidRPr="00D32CBB">
        <w:rPr>
          <w:noProof/>
        </w:rPr>
        <w:t>е екскурзианти да се съберат на</w:t>
      </w:r>
      <w:r w:rsidR="00F20128" w:rsidRPr="00D32CBB">
        <w:rPr>
          <w:noProof/>
        </w:rPr>
        <w:t xml:space="preserve">време за обзорната обиколка на града или </w:t>
      </w:r>
      <w:r w:rsidRPr="00D32CBB">
        <w:rPr>
          <w:noProof/>
        </w:rPr>
        <w:t>да разгледат</w:t>
      </w:r>
      <w:r w:rsidR="00F20128" w:rsidRPr="00D32CBB">
        <w:rPr>
          <w:noProof/>
        </w:rPr>
        <w:t xml:space="preserve"> най-любопитната според </w:t>
      </w:r>
      <w:r w:rsidRPr="00D32CBB">
        <w:rPr>
          <w:noProof/>
        </w:rPr>
        <w:t>тях</w:t>
      </w:r>
      <w:r w:rsidR="00F20128" w:rsidRPr="00D32CBB">
        <w:rPr>
          <w:noProof/>
        </w:rPr>
        <w:t xml:space="preserve"> местна забележителност за 15 минути, </w:t>
      </w:r>
      <w:r w:rsidRPr="00D32CBB">
        <w:rPr>
          <w:noProof/>
        </w:rPr>
        <w:t>вместо за</w:t>
      </w:r>
      <w:r w:rsidR="00F20128" w:rsidRPr="00D32CBB">
        <w:rPr>
          <w:noProof/>
        </w:rPr>
        <w:t xml:space="preserve"> цял ден. </w:t>
      </w:r>
    </w:p>
    <w:p w:rsidR="00F20128" w:rsidRPr="00D32CBB" w:rsidRDefault="00F20128" w:rsidP="00C712FA">
      <w:pPr>
        <w:pStyle w:val="NormalWeb"/>
        <w:shd w:val="clear" w:color="auto" w:fill="FDFDFD"/>
        <w:spacing w:before="0" w:beforeAutospacing="0" w:after="150" w:afterAutospacing="0" w:line="360" w:lineRule="atLeast"/>
        <w:rPr>
          <w:noProof/>
        </w:rPr>
      </w:pPr>
      <w:r w:rsidRPr="00D32CBB">
        <w:rPr>
          <w:noProof/>
        </w:rPr>
        <w:t>Най-</w:t>
      </w:r>
      <w:r w:rsidR="00C712FA" w:rsidRPr="00D32CBB">
        <w:rPr>
          <w:noProof/>
        </w:rPr>
        <w:t xml:space="preserve">големият плюс на самостоятелно </w:t>
      </w:r>
      <w:r w:rsidRPr="00D32CBB">
        <w:rPr>
          <w:noProof/>
        </w:rPr>
        <w:t>организирано</w:t>
      </w:r>
      <w:r w:rsidR="00C712FA" w:rsidRPr="00D32CBB">
        <w:rPr>
          <w:noProof/>
        </w:rPr>
        <w:t>то</w:t>
      </w:r>
      <w:r w:rsidRPr="00D32CBB">
        <w:rPr>
          <w:noProof/>
        </w:rPr>
        <w:t xml:space="preserve"> пътуване е </w:t>
      </w:r>
      <w:r w:rsidR="00C712FA" w:rsidRPr="00D32CBB">
        <w:rPr>
          <w:noProof/>
        </w:rPr>
        <w:t xml:space="preserve">възможността да се създадат личен уникален маршрут и преживявания, </w:t>
      </w:r>
      <w:r w:rsidRPr="00D32CBB">
        <w:rPr>
          <w:noProof/>
        </w:rPr>
        <w:t xml:space="preserve">с които истински да </w:t>
      </w:r>
      <w:r w:rsidR="00C712FA" w:rsidRPr="00D32CBB">
        <w:rPr>
          <w:noProof/>
        </w:rPr>
        <w:t>се усети магията на пътешествието.</w:t>
      </w:r>
    </w:p>
    <w:p w:rsidR="00F20128" w:rsidRPr="00F20128" w:rsidRDefault="00F20128" w:rsidP="00F20128">
      <w:pPr>
        <w:rPr>
          <w:lang w:val="ru-RU"/>
        </w:rPr>
      </w:pPr>
    </w:p>
    <w:p w:rsidR="00EC1B77" w:rsidRDefault="00820C41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820C41">
        <w:rPr>
          <w:rFonts w:ascii="Times New Roman" w:hAnsi="Times New Roman" w:cs="Times New Roman"/>
          <w:sz w:val="24"/>
          <w:szCs w:val="24"/>
          <w:lang w:val="bg-BG"/>
        </w:rPr>
        <w:t>След появата на все повече и повече нискотарифни авиокомпании</w:t>
      </w:r>
      <w:r>
        <w:rPr>
          <w:rFonts w:ascii="Times New Roman" w:hAnsi="Times New Roman" w:cs="Times New Roman"/>
          <w:sz w:val="24"/>
          <w:szCs w:val="24"/>
          <w:lang w:val="bg-BG"/>
        </w:rPr>
        <w:t>, падането на много визи</w:t>
      </w:r>
    </w:p>
    <w:p w:rsidR="00820C41" w:rsidRDefault="00820C41">
      <w:pPr>
        <w:rPr>
          <w:rFonts w:ascii="Times New Roman" w:hAnsi="Times New Roman" w:cs="Times New Roman"/>
          <w:sz w:val="24"/>
          <w:szCs w:val="24"/>
          <w:lang w:val="bg-BG"/>
        </w:rPr>
      </w:pPr>
    </w:p>
    <w:sectPr w:rsidR="0082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A439C"/>
    <w:multiLevelType w:val="multilevel"/>
    <w:tmpl w:val="1222185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  <w:i w:val="0"/>
        <w:sz w:val="36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i w:val="0"/>
        <w:color w:val="auto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ascii="Times New Roman" w:hAnsi="Times New Roman" w:hint="default"/>
        <w:b/>
        <w:i/>
        <w:sz w:val="26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41"/>
    <w:rsid w:val="001E1790"/>
    <w:rsid w:val="002B6705"/>
    <w:rsid w:val="00302ACF"/>
    <w:rsid w:val="003D6437"/>
    <w:rsid w:val="00820C41"/>
    <w:rsid w:val="00B151DC"/>
    <w:rsid w:val="00C712FA"/>
    <w:rsid w:val="00CD402E"/>
    <w:rsid w:val="00D32CBB"/>
    <w:rsid w:val="00F20128"/>
    <w:rsid w:val="00F5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571E7B-BEC6-4FF0-818E-A3B4610F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C41"/>
    <w:pPr>
      <w:keepNext/>
      <w:numPr>
        <w:numId w:val="1"/>
      </w:numPr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C41"/>
    <w:pPr>
      <w:keepNext/>
      <w:numPr>
        <w:ilvl w:val="1"/>
        <w:numId w:val="1"/>
      </w:numPr>
      <w:spacing w:before="240" w:after="320" w:line="276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C41"/>
    <w:pPr>
      <w:keepNext/>
      <w:numPr>
        <w:ilvl w:val="2"/>
        <w:numId w:val="1"/>
      </w:numPr>
      <w:spacing w:before="240" w:after="60" w:line="276" w:lineRule="auto"/>
      <w:jc w:val="both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C41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C41"/>
    <w:pPr>
      <w:numPr>
        <w:ilvl w:val="4"/>
        <w:numId w:val="1"/>
      </w:numPr>
      <w:spacing w:before="240" w:after="60" w:line="276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C41"/>
    <w:pPr>
      <w:numPr>
        <w:ilvl w:val="5"/>
        <w:numId w:val="1"/>
      </w:numPr>
      <w:spacing w:before="240" w:after="60" w:line="276" w:lineRule="auto"/>
      <w:jc w:val="both"/>
      <w:outlineLvl w:val="5"/>
    </w:pPr>
    <w:rPr>
      <w:rFonts w:ascii="Calibri" w:eastAsia="Times New Roman" w:hAnsi="Calibri" w:cs="Times New Roman"/>
      <w:b/>
      <w:bCs/>
      <w:sz w:val="24"/>
      <w:lang w:val="bg-BG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C41"/>
    <w:pPr>
      <w:numPr>
        <w:ilvl w:val="6"/>
        <w:numId w:val="1"/>
      </w:numPr>
      <w:spacing w:before="240" w:after="60" w:line="276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bg-BG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C41"/>
    <w:pPr>
      <w:numPr>
        <w:ilvl w:val="7"/>
        <w:numId w:val="1"/>
      </w:numPr>
      <w:spacing w:before="240" w:after="60" w:line="276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bg-BG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C41"/>
    <w:pPr>
      <w:numPr>
        <w:ilvl w:val="8"/>
        <w:numId w:val="1"/>
      </w:numPr>
      <w:spacing w:before="240" w:after="60" w:line="276" w:lineRule="auto"/>
      <w:jc w:val="both"/>
      <w:outlineLvl w:val="8"/>
    </w:pPr>
    <w:rPr>
      <w:rFonts w:ascii="Cambria" w:eastAsia="Times New Roman" w:hAnsi="Cambria" w:cs="Times New Roman"/>
      <w:sz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C41"/>
    <w:rPr>
      <w:rFonts w:ascii="Times New Roman" w:eastAsia="Times New Roman" w:hAnsi="Times New Roman" w:cs="Times New Roman"/>
      <w:b/>
      <w:bCs/>
      <w:kern w:val="32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820C41"/>
    <w:rPr>
      <w:rFonts w:ascii="Times New Roman" w:eastAsia="Times New Roman" w:hAnsi="Times New Roman" w:cs="Times New Roman"/>
      <w:b/>
      <w:bCs/>
      <w:iCs/>
      <w:sz w:val="28"/>
      <w:szCs w:val="28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820C41"/>
    <w:rPr>
      <w:rFonts w:ascii="Times New Roman" w:eastAsia="Times New Roman" w:hAnsi="Times New Roman" w:cs="Times New Roman"/>
      <w:b/>
      <w:bCs/>
      <w:sz w:val="26"/>
      <w:szCs w:val="26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20C41"/>
    <w:rPr>
      <w:rFonts w:ascii="Times New Roman" w:eastAsia="Times New Roman" w:hAnsi="Times New Roman" w:cs="Times New Roman"/>
      <w:b/>
      <w:bCs/>
      <w:sz w:val="26"/>
      <w:szCs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C41"/>
    <w:rPr>
      <w:rFonts w:ascii="Calibri" w:eastAsia="Times New Roman" w:hAnsi="Calibri" w:cs="Times New Roman"/>
      <w:b/>
      <w:bCs/>
      <w:i/>
      <w:iCs/>
      <w:sz w:val="26"/>
      <w:szCs w:val="26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C41"/>
    <w:rPr>
      <w:rFonts w:ascii="Calibri" w:eastAsia="Times New Roman" w:hAnsi="Calibri" w:cs="Times New Roman"/>
      <w:b/>
      <w:bCs/>
      <w:sz w:val="24"/>
      <w:lang w:val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C41"/>
    <w:rPr>
      <w:rFonts w:ascii="Calibri" w:eastAsia="Times New Roman" w:hAnsi="Calibri" w:cs="Times New Roman"/>
      <w:sz w:val="24"/>
      <w:szCs w:val="24"/>
      <w:lang w:val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C41"/>
    <w:rPr>
      <w:rFonts w:ascii="Calibri" w:eastAsia="Times New Roman" w:hAnsi="Calibri" w:cs="Times New Roman"/>
      <w:i/>
      <w:iCs/>
      <w:sz w:val="24"/>
      <w:szCs w:val="24"/>
      <w:lang w:val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C41"/>
    <w:rPr>
      <w:rFonts w:ascii="Cambria" w:eastAsia="Times New Roman" w:hAnsi="Cambria" w:cs="Times New Roman"/>
      <w:sz w:val="24"/>
      <w:lang w:val="bg-BG"/>
    </w:rPr>
  </w:style>
  <w:style w:type="character" w:customStyle="1" w:styleId="apple-converted-space">
    <w:name w:val="apple-converted-space"/>
    <w:basedOn w:val="DefaultParagraphFont"/>
    <w:rsid w:val="00820C41"/>
  </w:style>
  <w:style w:type="character" w:styleId="Strong">
    <w:name w:val="Strong"/>
    <w:basedOn w:val="DefaultParagraphFont"/>
    <w:uiPriority w:val="22"/>
    <w:qFormat/>
    <w:rsid w:val="00820C41"/>
    <w:rPr>
      <w:b/>
      <w:bCs/>
    </w:rPr>
  </w:style>
  <w:style w:type="paragraph" w:styleId="NormalWeb">
    <w:name w:val="Normal (Web)"/>
    <w:basedOn w:val="Normal"/>
    <w:uiPriority w:val="99"/>
    <w:unhideWhenUsed/>
    <w:rsid w:val="00F20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0795-D5EE-4CF4-BC62-1AE5CB4E0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Mariana</cp:lastModifiedBy>
  <cp:revision>3</cp:revision>
  <dcterms:created xsi:type="dcterms:W3CDTF">2017-05-17T16:38:00Z</dcterms:created>
  <dcterms:modified xsi:type="dcterms:W3CDTF">2017-05-17T17:53:00Z</dcterms:modified>
</cp:coreProperties>
</file>